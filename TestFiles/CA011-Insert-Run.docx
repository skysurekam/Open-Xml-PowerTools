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EF7" w:rsidRDefault="00C47B2E">
      <w:r>
        <w:t xml:space="preserve">This </w:t>
      </w:r>
      <w:ins w:id="0" w:author="Eric White" w:date="2016-04-24T12:10:00Z">
        <w:r w:rsidR="00983BD5">
          <w:t xml:space="preserve">is </w:t>
        </w:r>
      </w:ins>
      <w:bookmarkStart w:id="1" w:name="_GoBack"/>
      <w:bookmarkEnd w:id="1"/>
      <w:r>
        <w:t>a test.</w:t>
      </w:r>
    </w:p>
    <w:sectPr w:rsidR="006B7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79F"/>
    <w:rsid w:val="00040F6F"/>
    <w:rsid w:val="001E4A87"/>
    <w:rsid w:val="00983BD5"/>
    <w:rsid w:val="00B0379F"/>
    <w:rsid w:val="00C47B2E"/>
    <w:rsid w:val="00D8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6DF4A"/>
  <w15:chartTrackingRefBased/>
  <w15:docId w15:val="{074734E1-2013-4CBA-B45D-1B9111C1B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2016-04-24T05:52:00Z</dcterms:created>
  <dcterms:modified xsi:type="dcterms:W3CDTF">2016-04-24T06:40:00Z</dcterms:modified>
</cp:coreProperties>
</file>